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E44B" w14:textId="37F86279" w:rsidR="00AA48DC" w:rsidRDefault="00854FD4">
      <w:r>
        <w:t xml:space="preserve">1º tenemos que descargar el archivo binario de Maven que esta en la siguiente página web: </w:t>
      </w:r>
      <w:hyperlink r:id="rId5" w:history="1">
        <w:r w:rsidRPr="0036655A">
          <w:rPr>
            <w:rStyle w:val="Hipervnculo"/>
          </w:rPr>
          <w:t>https://maven.apache.org/download.cgi</w:t>
        </w:r>
      </w:hyperlink>
      <w:r>
        <w:t xml:space="preserve"> Nos descargaremos la segunda opción. </w:t>
      </w:r>
      <w:r>
        <w:rPr>
          <w:noProof/>
        </w:rPr>
        <w:drawing>
          <wp:inline distT="0" distB="0" distL="0" distR="0" wp14:anchorId="45CC87E2" wp14:editId="7CD950A9">
            <wp:extent cx="5400040" cy="521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9831" w14:textId="14C2B617" w:rsidR="00854FD4" w:rsidRDefault="00854FD4">
      <w:r>
        <w:t xml:space="preserve">Y luego descargaremos el </w:t>
      </w:r>
      <w:proofErr w:type="spellStart"/>
      <w:r>
        <w:t>jdk</w:t>
      </w:r>
      <w:proofErr w:type="spellEnd"/>
      <w:r>
        <w:t xml:space="preserve"> en esta página web: </w:t>
      </w:r>
      <w:hyperlink r:id="rId7" w:history="1">
        <w:r w:rsidRPr="0036655A">
          <w:rPr>
            <w:rStyle w:val="Hipervnculo"/>
          </w:rPr>
          <w:t>https://www.oracle.com/java/technologies/javase/jdk11-archive-downloads.html</w:t>
        </w:r>
      </w:hyperlink>
      <w:r>
        <w:t xml:space="preserve"> y nos descargaremos el Windows </w:t>
      </w:r>
      <w:proofErr w:type="spellStart"/>
      <w:r>
        <w:t>install</w:t>
      </w:r>
      <w:proofErr w:type="spellEnd"/>
      <w:r>
        <w:t xml:space="preserve"> x64</w:t>
      </w:r>
    </w:p>
    <w:p w14:paraId="72596D78" w14:textId="40B006BC" w:rsidR="00854FD4" w:rsidRDefault="00854FD4">
      <w:r>
        <w:rPr>
          <w:noProof/>
        </w:rPr>
        <w:drawing>
          <wp:inline distT="0" distB="0" distL="0" distR="0" wp14:anchorId="3BFF4020" wp14:editId="4C0E8F50">
            <wp:extent cx="5400040" cy="65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B061" w14:textId="65CA982C" w:rsidR="00854FD4" w:rsidRDefault="00854FD4">
      <w:r>
        <w:t xml:space="preserve"> </w:t>
      </w:r>
      <w:r>
        <w:tab/>
        <w:t xml:space="preserve"> </w:t>
      </w:r>
      <w:r>
        <w:tab/>
      </w:r>
    </w:p>
    <w:p w14:paraId="283CAD1F" w14:textId="6A1A14F3" w:rsidR="00854FD4" w:rsidRDefault="00854FD4">
      <w:r>
        <w:t xml:space="preserve">Posteriormente vamos a las variables de entorno y vamos a las variables del sistema y agregamos dos </w:t>
      </w:r>
      <w:proofErr w:type="spellStart"/>
      <w:r>
        <w:t>varibales</w:t>
      </w:r>
      <w:proofErr w:type="spellEnd"/>
      <w:r>
        <w:t xml:space="preserve">: JAVA_HOME y el valor vamos a poner la ruta donde esta nuestro JAVA. </w:t>
      </w:r>
    </w:p>
    <w:p w14:paraId="0D72927E" w14:textId="40341477" w:rsidR="00854FD4" w:rsidRDefault="00854FD4">
      <w:r>
        <w:rPr>
          <w:noProof/>
        </w:rPr>
        <w:drawing>
          <wp:inline distT="0" distB="0" distL="0" distR="0" wp14:anchorId="2AC98B9B" wp14:editId="10FD8D15">
            <wp:extent cx="4714875" cy="145732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79B" w14:textId="491EFEFF" w:rsidR="00854FD4" w:rsidRDefault="00854FD4"/>
    <w:p w14:paraId="452966BC" w14:textId="059B59B2" w:rsidR="00854FD4" w:rsidRDefault="00854FD4">
      <w:r>
        <w:t xml:space="preserve">Posteriormente se modifica la variable </w:t>
      </w:r>
      <w:proofErr w:type="spellStart"/>
      <w:r>
        <w:t>path</w:t>
      </w:r>
      <w:proofErr w:type="spellEnd"/>
      <w:r>
        <w:t xml:space="preserve"> y añadimos nueva ruta</w:t>
      </w:r>
    </w:p>
    <w:p w14:paraId="33CCA52E" w14:textId="6381C92E" w:rsidR="0073424F" w:rsidRDefault="0073424F">
      <w:r>
        <w:rPr>
          <w:noProof/>
        </w:rPr>
        <w:drawing>
          <wp:inline distT="0" distB="0" distL="0" distR="0" wp14:anchorId="564DE5DC" wp14:editId="05781E30">
            <wp:extent cx="2752725" cy="200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C607" w14:textId="492CA5A0" w:rsidR="00805C41" w:rsidRDefault="00805C41"/>
    <w:p w14:paraId="50DAD5F9" w14:textId="764F8C0B" w:rsidR="00805C41" w:rsidRDefault="00805C41"/>
    <w:p w14:paraId="64BC72FC" w14:textId="65C41576" w:rsidR="00805C41" w:rsidRDefault="00805C41">
      <w:r>
        <w:t xml:space="preserve">En Ubuntu </w:t>
      </w:r>
    </w:p>
    <w:p w14:paraId="2E784A74" w14:textId="5DBAE7E8" w:rsidR="00805C41" w:rsidRDefault="00805C41">
      <w:r>
        <w:t xml:space="preserve">Para instalar java </w:t>
      </w:r>
      <w:proofErr w:type="spellStart"/>
      <w:r>
        <w:t>jpk</w:t>
      </w:r>
      <w:proofErr w:type="spellEnd"/>
      <w:r>
        <w:t>:</w:t>
      </w:r>
    </w:p>
    <w:p w14:paraId="3DA97D74" w14:textId="77777777" w:rsidR="00805C41" w:rsidRPr="00805C41" w:rsidRDefault="00805C41" w:rsidP="00805C41">
      <w:pPr>
        <w:pStyle w:val="HTMLconformatoprevio"/>
      </w:pPr>
      <w:r>
        <w:t xml:space="preserve">Primero hay que instalar este comando: </w:t>
      </w:r>
      <w:r w:rsidRPr="00805C41">
        <w:t xml:space="preserve">sudo </w:t>
      </w:r>
      <w:proofErr w:type="spellStart"/>
      <w:r w:rsidRPr="00805C41">
        <w:t>apt-get</w:t>
      </w:r>
      <w:proofErr w:type="spellEnd"/>
      <w:r w:rsidRPr="00805C41">
        <w:t xml:space="preserve"> </w:t>
      </w:r>
      <w:proofErr w:type="spellStart"/>
      <w:r w:rsidRPr="00805C41">
        <w:t>install</w:t>
      </w:r>
      <w:proofErr w:type="spellEnd"/>
      <w:r w:rsidRPr="00805C41">
        <w:t xml:space="preserve"> </w:t>
      </w:r>
      <w:proofErr w:type="spellStart"/>
      <w:r w:rsidRPr="00805C41">
        <w:t>wget</w:t>
      </w:r>
      <w:proofErr w:type="spellEnd"/>
    </w:p>
    <w:p w14:paraId="0B7ECA2F" w14:textId="77777777" w:rsidR="00805C41" w:rsidRDefault="00805C41" w:rsidP="00805C41">
      <w:pPr>
        <w:pStyle w:val="HTMLconformatoprevio"/>
      </w:pPr>
      <w:r>
        <w:t xml:space="preserve">Luego tienes que poner este comando: </w:t>
      </w:r>
      <w:proofErr w:type="spellStart"/>
      <w:r>
        <w:rPr>
          <w:rStyle w:val="CdigoHTML"/>
        </w:rPr>
        <w:t>wget</w:t>
      </w:r>
      <w:proofErr w:type="spellEnd"/>
      <w:r>
        <w:rPr>
          <w:rStyle w:val="CdigoHTML"/>
        </w:rPr>
        <w:t xml:space="preserve"> https://download.java.net/java/GA/jdk13.0.1/cec27d702aa74d5a8630c65ae61e4305/9/GPL/openjdk-13.0.1_linux-x64_bin.tar.gz</w:t>
      </w:r>
    </w:p>
    <w:p w14:paraId="1781A9AC" w14:textId="665F92C9" w:rsidR="00805C41" w:rsidRDefault="00805C41" w:rsidP="00805C41">
      <w:pPr>
        <w:pStyle w:val="HTMLconformatoprevio"/>
        <w:rPr>
          <w:rStyle w:val="CdigoHTML"/>
        </w:rPr>
      </w:pPr>
      <w:r>
        <w:t xml:space="preserve">Luego tienes que poner: </w:t>
      </w:r>
      <w:proofErr w:type="spellStart"/>
      <w:r>
        <w:rPr>
          <w:rStyle w:val="CdigoHTML"/>
        </w:rPr>
        <w:t>tar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xvf</w:t>
      </w:r>
      <w:proofErr w:type="spellEnd"/>
      <w:r>
        <w:rPr>
          <w:rStyle w:val="CdigoHTML"/>
        </w:rPr>
        <w:t xml:space="preserve"> openjdk-13.0.1_linux-x64_bin.tar.gz</w:t>
      </w:r>
    </w:p>
    <w:p w14:paraId="07F06360" w14:textId="77777777" w:rsidR="00805C41" w:rsidRDefault="00805C41" w:rsidP="00805C41">
      <w:pPr>
        <w:pStyle w:val="HTMLconformatoprevio"/>
      </w:pPr>
      <w:proofErr w:type="gramStart"/>
      <w:r>
        <w:rPr>
          <w:rStyle w:val="CdigoHTML"/>
        </w:rPr>
        <w:t>Y</w:t>
      </w:r>
      <w:proofErr w:type="gramEnd"/>
      <w:r>
        <w:rPr>
          <w:rStyle w:val="CdigoHTML"/>
        </w:rPr>
        <w:t xml:space="preserve"> por último: sudo </w:t>
      </w:r>
      <w:proofErr w:type="spellStart"/>
      <w:r>
        <w:rPr>
          <w:rStyle w:val="CdigoHTML"/>
        </w:rPr>
        <w:t>mv</w:t>
      </w:r>
      <w:proofErr w:type="spellEnd"/>
      <w:r>
        <w:rPr>
          <w:rStyle w:val="CdigoHTML"/>
        </w:rPr>
        <w:t xml:space="preserve"> jdk-13.0.1 /</w:t>
      </w:r>
      <w:proofErr w:type="spellStart"/>
      <w:r>
        <w:rPr>
          <w:rStyle w:val="CdigoHTML"/>
        </w:rPr>
        <w:t>opt</w:t>
      </w:r>
      <w:proofErr w:type="spellEnd"/>
      <w:r>
        <w:rPr>
          <w:rStyle w:val="CdigoHTML"/>
        </w:rPr>
        <w:t>/</w:t>
      </w:r>
    </w:p>
    <w:p w14:paraId="7B8F0B3F" w14:textId="42F23C1F" w:rsidR="00805C41" w:rsidRDefault="00805C41" w:rsidP="00805C41">
      <w:pPr>
        <w:pStyle w:val="HTMLconformatoprevio"/>
      </w:pPr>
    </w:p>
    <w:p w14:paraId="61F94328" w14:textId="329243D4" w:rsidR="00095724" w:rsidRDefault="00095724" w:rsidP="00805C41">
      <w:pPr>
        <w:pStyle w:val="HTMLconformatoprevio"/>
      </w:pPr>
    </w:p>
    <w:p w14:paraId="3040DDE1" w14:textId="72DE1D72" w:rsidR="00095724" w:rsidRDefault="00095724" w:rsidP="00805C41">
      <w:pPr>
        <w:pStyle w:val="HTMLconformatoprevio"/>
      </w:pPr>
      <w:r>
        <w:t xml:space="preserve">Configurar el HOME_JAVA </w:t>
      </w:r>
    </w:p>
    <w:p w14:paraId="57C53EF0" w14:textId="77777777" w:rsidR="00095724" w:rsidRDefault="00095724" w:rsidP="00095724">
      <w:pPr>
        <w:pStyle w:val="HTMLconformatoprevio"/>
      </w:pPr>
      <w:r>
        <w:t>Tienes que realizar los siguientes comandos:</w:t>
      </w:r>
      <w:r w:rsidRPr="00095724">
        <w:t xml:space="preserve"> </w:t>
      </w:r>
    </w:p>
    <w:p w14:paraId="3F0AB45F" w14:textId="450C60EB" w:rsidR="00095724" w:rsidRDefault="00095724" w:rsidP="00095724">
      <w:pPr>
        <w:pStyle w:val="HTMLconformatoprevio"/>
        <w:rPr>
          <w:rStyle w:val="CdigoHTML"/>
          <w:lang w:val="en-US"/>
        </w:rPr>
      </w:pPr>
      <w:r w:rsidRPr="00095724">
        <w:rPr>
          <w:rStyle w:val="CdigoHTML"/>
          <w:lang w:val="en-US"/>
        </w:rPr>
        <w:t>JAVA_HOME='/opt/jdk-13.0.1'</w:t>
      </w:r>
    </w:p>
    <w:p w14:paraId="29696393" w14:textId="77777777" w:rsidR="00095724" w:rsidRPr="00095724" w:rsidRDefault="00095724" w:rsidP="00095724">
      <w:pPr>
        <w:pStyle w:val="HTMLconformatoprevio"/>
        <w:rPr>
          <w:lang w:val="en-US"/>
        </w:rPr>
      </w:pPr>
      <w:r w:rsidRPr="00095724">
        <w:rPr>
          <w:rStyle w:val="CdigoHTML"/>
          <w:lang w:val="en-US"/>
        </w:rPr>
        <w:t>PATH="$JAVA_HOME/</w:t>
      </w:r>
      <w:proofErr w:type="gramStart"/>
      <w:r w:rsidRPr="00095724">
        <w:rPr>
          <w:rStyle w:val="CdigoHTML"/>
          <w:lang w:val="en-US"/>
        </w:rPr>
        <w:t>bin:$</w:t>
      </w:r>
      <w:proofErr w:type="gramEnd"/>
      <w:r w:rsidRPr="00095724">
        <w:rPr>
          <w:rStyle w:val="CdigoHTML"/>
          <w:lang w:val="en-US"/>
        </w:rPr>
        <w:t>PATH"</w:t>
      </w:r>
    </w:p>
    <w:p w14:paraId="5B04C0FA" w14:textId="77777777" w:rsidR="00095724" w:rsidRDefault="00095724" w:rsidP="00095724">
      <w:pPr>
        <w:pStyle w:val="HTMLconformatoprevio"/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PATH</w:t>
      </w:r>
    </w:p>
    <w:p w14:paraId="0ACF616A" w14:textId="0CC560A1" w:rsidR="00095724" w:rsidRDefault="00095724" w:rsidP="00095724">
      <w:pPr>
        <w:pStyle w:val="HTMLconformatoprevio"/>
        <w:rPr>
          <w:rStyle w:val="CdigoHTML"/>
        </w:rPr>
      </w:pPr>
      <w:r w:rsidRPr="00095724">
        <w:lastRenderedPageBreak/>
        <w:t>Para verificar que</w:t>
      </w:r>
      <w:r>
        <w:t xml:space="preserve"> esta bien instalado el java tienes que poner el siguiente comando: </w:t>
      </w:r>
      <w:r>
        <w:rPr>
          <w:rStyle w:val="CdigoHTML"/>
        </w:rPr>
        <w:t>java -</w:t>
      </w:r>
      <w:proofErr w:type="spellStart"/>
      <w:r>
        <w:rPr>
          <w:rStyle w:val="CdigoHTML"/>
        </w:rPr>
        <w:t>version</w:t>
      </w:r>
      <w:proofErr w:type="spellEnd"/>
    </w:p>
    <w:p w14:paraId="0B18C5BA" w14:textId="50661DC0" w:rsidR="00095724" w:rsidRDefault="00095724" w:rsidP="00095724">
      <w:pPr>
        <w:pStyle w:val="HTMLconformatoprevio"/>
        <w:rPr>
          <w:rStyle w:val="CdigoHTML"/>
        </w:rPr>
      </w:pPr>
    </w:p>
    <w:p w14:paraId="23F6A616" w14:textId="77777777" w:rsidR="00095724" w:rsidRDefault="00095724" w:rsidP="00095724">
      <w:pPr>
        <w:pStyle w:val="HTMLconformatoprevio"/>
        <w:rPr>
          <w:rStyle w:val="CdigoHTML"/>
        </w:rPr>
      </w:pPr>
      <w:r>
        <w:rPr>
          <w:rStyle w:val="CdigoHTML"/>
        </w:rPr>
        <w:t>Instalar Maven</w:t>
      </w:r>
    </w:p>
    <w:p w14:paraId="0126AD70" w14:textId="77777777" w:rsidR="00095724" w:rsidRDefault="00095724" w:rsidP="00095724">
      <w:pPr>
        <w:pStyle w:val="HTMLconformatoprevio"/>
        <w:rPr>
          <w:rStyle w:val="CdigoHTML"/>
        </w:rPr>
      </w:pPr>
    </w:p>
    <w:p w14:paraId="78903CE4" w14:textId="556AC620" w:rsidR="00095724" w:rsidRDefault="00095724" w:rsidP="00095724">
      <w:pPr>
        <w:pStyle w:val="HTMLconformatoprevio"/>
        <w:rPr>
          <w:rStyle w:val="CdigoHTML"/>
        </w:rPr>
      </w:pPr>
      <w:r>
        <w:rPr>
          <w:rStyle w:val="CdigoHTML"/>
        </w:rPr>
        <w:t xml:space="preserve">Tienes que realizar los siguientes comandos: </w:t>
      </w:r>
    </w:p>
    <w:p w14:paraId="07336E2F" w14:textId="7E72EBF0" w:rsidR="00095724" w:rsidRDefault="00095724" w:rsidP="00095724">
      <w:pPr>
        <w:pStyle w:val="HTMLconformatoprevio"/>
        <w:rPr>
          <w:rStyle w:val="CdigoHTML"/>
          <w:lang w:val="en-US"/>
        </w:rPr>
      </w:pPr>
      <w:proofErr w:type="spellStart"/>
      <w:r w:rsidRPr="00095724">
        <w:rPr>
          <w:rStyle w:val="CdigoHTML"/>
          <w:lang w:val="en-US"/>
        </w:rPr>
        <w:t>wget</w:t>
      </w:r>
      <w:proofErr w:type="spellEnd"/>
      <w:r w:rsidRPr="00095724">
        <w:rPr>
          <w:rStyle w:val="CdigoHTML"/>
          <w:lang w:val="en-US"/>
        </w:rPr>
        <w:t xml:space="preserve"> </w:t>
      </w:r>
      <w:hyperlink r:id="rId11" w:history="1">
        <w:r w:rsidRPr="0036655A">
          <w:rPr>
            <w:rStyle w:val="Hipervnculo"/>
            <w:lang w:val="en-US"/>
          </w:rPr>
          <w:t>https://mirrors.estointernet.in/apache/maven/maven-3/3.6.3/binaries/apache-maven-3.6.3-bin.tar.gz</w:t>
        </w:r>
      </w:hyperlink>
    </w:p>
    <w:p w14:paraId="152ADBB5" w14:textId="77777777" w:rsidR="00095724" w:rsidRPr="00095724" w:rsidRDefault="00095724" w:rsidP="00095724">
      <w:pPr>
        <w:pStyle w:val="HTMLconformatoprevio"/>
        <w:rPr>
          <w:lang w:val="en-US"/>
        </w:rPr>
      </w:pPr>
      <w:r w:rsidRPr="00095724">
        <w:rPr>
          <w:rStyle w:val="CdigoHTML"/>
          <w:lang w:val="en-US"/>
        </w:rPr>
        <w:t>tar -</w:t>
      </w:r>
      <w:proofErr w:type="spellStart"/>
      <w:r w:rsidRPr="00095724">
        <w:rPr>
          <w:rStyle w:val="CdigoHTML"/>
          <w:lang w:val="en-US"/>
        </w:rPr>
        <w:t>xvf</w:t>
      </w:r>
      <w:proofErr w:type="spellEnd"/>
      <w:r w:rsidRPr="00095724">
        <w:rPr>
          <w:rStyle w:val="CdigoHTML"/>
          <w:lang w:val="en-US"/>
        </w:rPr>
        <w:t xml:space="preserve"> apache-maven-3.6.3-bin.tar.gz</w:t>
      </w:r>
    </w:p>
    <w:p w14:paraId="24D4519A" w14:textId="77777777" w:rsidR="00095724" w:rsidRDefault="00095724" w:rsidP="00095724">
      <w:pPr>
        <w:pStyle w:val="HTMLconformatoprevio"/>
      </w:pPr>
      <w:r w:rsidRPr="00095724">
        <w:t xml:space="preserve">sudo </w:t>
      </w:r>
      <w:proofErr w:type="spellStart"/>
      <w:r>
        <w:rPr>
          <w:rStyle w:val="CdigoHTML"/>
        </w:rPr>
        <w:t>mv</w:t>
      </w:r>
      <w:proofErr w:type="spellEnd"/>
      <w:r>
        <w:rPr>
          <w:rStyle w:val="CdigoHTML"/>
        </w:rPr>
        <w:t xml:space="preserve"> apache-maven-3.6.3 /</w:t>
      </w:r>
      <w:proofErr w:type="spellStart"/>
      <w:r>
        <w:rPr>
          <w:rStyle w:val="CdigoHTML"/>
        </w:rPr>
        <w:t>opt</w:t>
      </w:r>
      <w:proofErr w:type="spellEnd"/>
      <w:r>
        <w:rPr>
          <w:rStyle w:val="CdigoHTML"/>
        </w:rPr>
        <w:t>/</w:t>
      </w:r>
    </w:p>
    <w:p w14:paraId="2D42B6D4" w14:textId="3B05268B" w:rsidR="00095724" w:rsidRDefault="00095724" w:rsidP="00095724">
      <w:pPr>
        <w:pStyle w:val="HTMLconformatoprevio"/>
      </w:pPr>
    </w:p>
    <w:p w14:paraId="4FA47E6F" w14:textId="53E8950F" w:rsidR="00095724" w:rsidRDefault="00095724" w:rsidP="00095724">
      <w:pPr>
        <w:pStyle w:val="HTMLconformatoprevio"/>
      </w:pPr>
      <w:r>
        <w:t xml:space="preserve">Introducir el </w:t>
      </w:r>
      <w:proofErr w:type="spellStart"/>
      <w:r>
        <w:t>mv</w:t>
      </w:r>
      <w:proofErr w:type="spellEnd"/>
      <w:r>
        <w:t xml:space="preserve"> en el PATH </w:t>
      </w:r>
    </w:p>
    <w:p w14:paraId="1CAB3B91" w14:textId="7018D85A" w:rsidR="00095724" w:rsidRDefault="00095724" w:rsidP="00095724">
      <w:pPr>
        <w:pStyle w:val="HTMLconformatoprevio"/>
      </w:pPr>
    </w:p>
    <w:p w14:paraId="0430FB1F" w14:textId="61AF3AC4" w:rsidR="00095724" w:rsidRDefault="00095724" w:rsidP="00095724">
      <w:pPr>
        <w:pStyle w:val="HTMLconformatoprevio"/>
      </w:pPr>
      <w:r>
        <w:t xml:space="preserve">Tienes que introducir los siguientes comandos: </w:t>
      </w:r>
    </w:p>
    <w:p w14:paraId="01BF5144" w14:textId="77777777" w:rsidR="00095724" w:rsidRPr="00095724" w:rsidRDefault="00095724" w:rsidP="00095724">
      <w:pPr>
        <w:pStyle w:val="HTMLconformatoprevio"/>
        <w:rPr>
          <w:lang w:val="en-US"/>
        </w:rPr>
      </w:pPr>
      <w:r w:rsidRPr="00095724">
        <w:rPr>
          <w:rStyle w:val="CdigoHTML"/>
          <w:lang w:val="en-US"/>
        </w:rPr>
        <w:t>M2_HOME='/opt/apache-maven-3.6.3'</w:t>
      </w:r>
    </w:p>
    <w:p w14:paraId="1D6AAB9E" w14:textId="77777777" w:rsidR="00095724" w:rsidRPr="00095724" w:rsidRDefault="00095724" w:rsidP="00095724">
      <w:pPr>
        <w:pStyle w:val="HTMLconformatoprevio"/>
        <w:rPr>
          <w:lang w:val="en-US"/>
        </w:rPr>
      </w:pPr>
      <w:r w:rsidRPr="00095724">
        <w:rPr>
          <w:rStyle w:val="CdigoHTML"/>
          <w:lang w:val="en-US"/>
        </w:rPr>
        <w:t>PATH="$M2_HOME/</w:t>
      </w:r>
      <w:proofErr w:type="gramStart"/>
      <w:r w:rsidRPr="00095724">
        <w:rPr>
          <w:rStyle w:val="CdigoHTML"/>
          <w:lang w:val="en-US"/>
        </w:rPr>
        <w:t>bin:$</w:t>
      </w:r>
      <w:proofErr w:type="gramEnd"/>
      <w:r w:rsidRPr="00095724">
        <w:rPr>
          <w:rStyle w:val="CdigoHTML"/>
          <w:lang w:val="en-US"/>
        </w:rPr>
        <w:t>PATH"</w:t>
      </w:r>
    </w:p>
    <w:p w14:paraId="2BD3B531" w14:textId="77777777" w:rsidR="00095724" w:rsidRDefault="00095724" w:rsidP="00095724">
      <w:pPr>
        <w:pStyle w:val="HTMLconformatoprevio"/>
      </w:pPr>
      <w:proofErr w:type="spellStart"/>
      <w:r>
        <w:rPr>
          <w:rStyle w:val="CdigoHTML"/>
        </w:rPr>
        <w:t>export</w:t>
      </w:r>
      <w:proofErr w:type="spellEnd"/>
      <w:r>
        <w:rPr>
          <w:rStyle w:val="CdigoHTML"/>
        </w:rPr>
        <w:t xml:space="preserve"> PATH</w:t>
      </w:r>
    </w:p>
    <w:p w14:paraId="1A6E5D07" w14:textId="07ABAD2E" w:rsidR="00095724" w:rsidRDefault="00095724" w:rsidP="00095724">
      <w:pPr>
        <w:pStyle w:val="HTMLconformatoprevio"/>
        <w:rPr>
          <w:lang w:val="en-US"/>
        </w:rPr>
      </w:pPr>
    </w:p>
    <w:p w14:paraId="601F6E7D" w14:textId="53045CDC" w:rsidR="00095724" w:rsidRDefault="00095724" w:rsidP="00095724">
      <w:pPr>
        <w:pStyle w:val="HTMLconformatoprevio"/>
      </w:pPr>
      <w:r w:rsidRPr="00095724">
        <w:t>Para ver que todo h</w:t>
      </w:r>
      <w:r>
        <w:t xml:space="preserve">aya ido bien tienes que poner el siguiente comando: </w:t>
      </w:r>
    </w:p>
    <w:p w14:paraId="6F7AA204" w14:textId="23C9E402" w:rsidR="00095724" w:rsidRDefault="00095724" w:rsidP="00095724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Mv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version</w:t>
      </w:r>
      <w:proofErr w:type="spellEnd"/>
    </w:p>
    <w:p w14:paraId="133CE238" w14:textId="21BF2861" w:rsidR="00A14419" w:rsidRDefault="00A14419" w:rsidP="00095724">
      <w:pPr>
        <w:pStyle w:val="HTMLconformatoprevio"/>
        <w:rPr>
          <w:rStyle w:val="CdigoHTML"/>
        </w:rPr>
      </w:pPr>
    </w:p>
    <w:p w14:paraId="3D7CE742" w14:textId="3F135769" w:rsidR="00A14419" w:rsidRDefault="00A14419" w:rsidP="00095724">
      <w:pPr>
        <w:pStyle w:val="HTMLconformatoprevio"/>
        <w:rPr>
          <w:rStyle w:val="CdigoHTML"/>
        </w:rPr>
      </w:pPr>
      <w:r>
        <w:rPr>
          <w:rStyle w:val="CdigoHTML"/>
        </w:rPr>
        <w:t xml:space="preserve">Para crear un proyecto: </w:t>
      </w:r>
    </w:p>
    <w:p w14:paraId="640D1AA7" w14:textId="65C46BC1" w:rsidR="00A14419" w:rsidRDefault="00A14419" w:rsidP="00095724">
      <w:pPr>
        <w:pStyle w:val="HTMLconformatoprevio"/>
        <w:rPr>
          <w:rStyle w:val="CdigoHTML"/>
        </w:rPr>
      </w:pPr>
    </w:p>
    <w:p w14:paraId="3B66CB51" w14:textId="46A8C66F" w:rsidR="00A14419" w:rsidRDefault="00A14419" w:rsidP="00095724">
      <w:pPr>
        <w:pStyle w:val="HTMLconformatoprevio"/>
        <w:rPr>
          <w:rStyle w:val="CdigoHTML"/>
        </w:rPr>
      </w:pPr>
      <w:r>
        <w:rPr>
          <w:rStyle w:val="CdigoHTML"/>
        </w:rPr>
        <w:t>Tenemos que ir a la clase donde queremos guardar el proyecto: cd /ISO</w:t>
      </w:r>
    </w:p>
    <w:p w14:paraId="53D178A0" w14:textId="57CC916C" w:rsidR="00A14419" w:rsidRDefault="00A14419" w:rsidP="00095724">
      <w:pPr>
        <w:pStyle w:val="HTMLconformatoprevio"/>
        <w:rPr>
          <w:rStyle w:val="CdigoHTML"/>
        </w:rPr>
      </w:pPr>
      <w:r>
        <w:rPr>
          <w:rStyle w:val="CdigoHTML"/>
        </w:rPr>
        <w:t xml:space="preserve">Posteriormente introducimos el siguiente comando: </w:t>
      </w:r>
      <w:proofErr w:type="spellStart"/>
      <w:r>
        <w:rPr>
          <w:rStyle w:val="CdigoHTML"/>
        </w:rPr>
        <w:t>mvn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archetype:generate</w:t>
      </w:r>
      <w:proofErr w:type="spellEnd"/>
      <w:proofErr w:type="gramEnd"/>
      <w:r>
        <w:rPr>
          <w:rStyle w:val="CdigoHTML"/>
        </w:rPr>
        <w:t xml:space="preserve"> y se crea el proyecto. </w:t>
      </w:r>
    </w:p>
    <w:p w14:paraId="5DF3B001" w14:textId="13FCCA51" w:rsidR="00A14419" w:rsidRDefault="00A14419" w:rsidP="00095724">
      <w:pPr>
        <w:pStyle w:val="HTMLconformatoprevio"/>
        <w:rPr>
          <w:rStyle w:val="CdigoHTML"/>
        </w:rPr>
      </w:pPr>
      <w:r>
        <w:rPr>
          <w:rStyle w:val="CdigoHTML"/>
        </w:rPr>
        <w:t xml:space="preserve">Le das a yes y completas los siguientes campos: </w:t>
      </w:r>
    </w:p>
    <w:p w14:paraId="1238A699" w14:textId="77777777" w:rsidR="00A14419" w:rsidRPr="00A14419" w:rsidRDefault="00A14419" w:rsidP="00A14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14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groupId</w:t>
      </w:r>
      <w:proofErr w:type="spell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Identificará tu proyecto frente a los demás, usaremos </w:t>
      </w:r>
      <w:proofErr w:type="spellStart"/>
      <w:proofErr w:type="gramStart"/>
      <w:ins w:id="0" w:author="Unknown">
        <w:r w:rsidRPr="00A1441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com.proyecto</w:t>
        </w:r>
      </w:ins>
      <w:proofErr w:type="spellEnd"/>
      <w:proofErr w:type="gram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25BFEDF" w14:textId="77777777" w:rsidR="00A14419" w:rsidRPr="00A14419" w:rsidRDefault="00A14419" w:rsidP="00A14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14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artifactid</w:t>
      </w:r>
      <w:proofErr w:type="spell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Nombre de la versión </w:t>
      </w:r>
      <w:proofErr w:type="spellStart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versión, usaremos </w:t>
      </w:r>
      <w:ins w:id="1" w:author="Unknown">
        <w:r w:rsidRPr="00A1441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primer-proyecto</w:t>
        </w:r>
      </w:ins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E4D68D5" w14:textId="77777777" w:rsidR="00A14419" w:rsidRPr="00A14419" w:rsidRDefault="00A14419" w:rsidP="00A14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14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version</w:t>
      </w:r>
      <w:proofErr w:type="spell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Usaremos </w:t>
      </w:r>
      <w:ins w:id="2" w:author="Unknown">
        <w:r w:rsidRPr="00A1441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1.0</w:t>
        </w:r>
      </w:ins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ABB9995" w14:textId="77777777" w:rsidR="00A14419" w:rsidRPr="00A14419" w:rsidRDefault="00A14419" w:rsidP="00A14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14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package</w:t>
      </w:r>
      <w:proofErr w:type="spell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Nombre del paquete principal de la aplicación, usaremos </w:t>
      </w:r>
      <w:proofErr w:type="spellStart"/>
      <w:proofErr w:type="gramStart"/>
      <w:ins w:id="3" w:author="Unknown">
        <w:r w:rsidRPr="00A1441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com.proyecto</w:t>
        </w:r>
        <w:proofErr w:type="gramEnd"/>
        <w:r w:rsidRPr="00A1441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.demo</w:t>
        </w:r>
      </w:ins>
      <w:proofErr w:type="spellEnd"/>
      <w:r w:rsidRPr="00A1441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3EA4676" w14:textId="14B86932" w:rsidR="00A14419" w:rsidRPr="00095724" w:rsidRDefault="00A14419" w:rsidP="00095724">
      <w:pPr>
        <w:pStyle w:val="HTMLconformatoprevio"/>
      </w:pPr>
      <w:r>
        <w:t>y ya tienes el proyecto.</w:t>
      </w:r>
    </w:p>
    <w:p w14:paraId="491A94B0" w14:textId="77777777" w:rsidR="00095724" w:rsidRPr="00095724" w:rsidRDefault="00095724" w:rsidP="00095724">
      <w:pPr>
        <w:pStyle w:val="HTMLconformatoprevio"/>
      </w:pPr>
    </w:p>
    <w:p w14:paraId="5AD47A3C" w14:textId="77777777" w:rsidR="00095724" w:rsidRPr="00095724" w:rsidRDefault="00095724" w:rsidP="00095724">
      <w:pPr>
        <w:pStyle w:val="HTMLconformatoprevio"/>
      </w:pPr>
    </w:p>
    <w:p w14:paraId="2EE618AB" w14:textId="18B68358" w:rsidR="00805C41" w:rsidRPr="00095724" w:rsidRDefault="00805C41"/>
    <w:sectPr w:rsidR="00805C41" w:rsidRPr="00095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5789"/>
    <w:multiLevelType w:val="multilevel"/>
    <w:tmpl w:val="C69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47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4"/>
    <w:rsid w:val="00095724"/>
    <w:rsid w:val="003F39C2"/>
    <w:rsid w:val="0063144F"/>
    <w:rsid w:val="0073424F"/>
    <w:rsid w:val="00805C41"/>
    <w:rsid w:val="00854FD4"/>
    <w:rsid w:val="00A14419"/>
    <w:rsid w:val="00E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3F91"/>
  <w15:chartTrackingRefBased/>
  <w15:docId w15:val="{91983F50-5ABC-4FEA-87D9-B3668ABA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F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FD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5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5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05C4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14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11-archive-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rrors.estointernet.in/apache/maven/maven-3/3.6.3/binaries/apache-maven-3.6.3-bin.tar.gz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mariactyermo@outlook.com</dc:creator>
  <cp:keywords/>
  <dc:description/>
  <cp:lastModifiedBy>mariactyermo@outlook.com</cp:lastModifiedBy>
  <cp:revision>2</cp:revision>
  <dcterms:created xsi:type="dcterms:W3CDTF">2022-12-14T21:52:00Z</dcterms:created>
  <dcterms:modified xsi:type="dcterms:W3CDTF">2022-12-14T21:52:00Z</dcterms:modified>
</cp:coreProperties>
</file>